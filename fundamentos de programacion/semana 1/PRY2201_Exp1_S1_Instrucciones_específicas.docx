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body>
    <w:p w:rsidR="00E05D9E" w:rsidP="6E6975A5" w:rsidRDefault="00D05E2E" w14:paraId="46C6704D" w14:textId="1F1C3DAD">
      <w:r>
        <w:rPr>
          <w:noProof/>
        </w:rPr>
        <w:drawing>
          <wp:anchor distT="0" distB="0" distL="114300" distR="114300" simplePos="0" relativeHeight="251681792" behindDoc="0" locked="0" layoutInCell="1" allowOverlap="1" wp14:anchorId="65E312F2" wp14:editId="7CEB28C3">
            <wp:simplePos x="0" y="0"/>
            <wp:positionH relativeFrom="column">
              <wp:posOffset>1947545</wp:posOffset>
            </wp:positionH>
            <wp:positionV relativeFrom="paragraph">
              <wp:posOffset>-733425</wp:posOffset>
            </wp:positionV>
            <wp:extent cx="4782820" cy="262255"/>
            <wp:effectExtent l="0" t="0" r="0" b="4445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4D4">
        <w:rPr>
          <w:noProof/>
        </w:rPr>
        <w:drawing>
          <wp:anchor distT="0" distB="0" distL="114300" distR="114300" simplePos="0" relativeHeight="251683840" behindDoc="0" locked="0" layoutInCell="1" allowOverlap="1" wp14:anchorId="3C735876" wp14:editId="1976C834">
            <wp:simplePos x="0" y="0"/>
            <wp:positionH relativeFrom="column">
              <wp:posOffset>-422275</wp:posOffset>
            </wp:positionH>
            <wp:positionV relativeFrom="paragraph">
              <wp:posOffset>-897461</wp:posOffset>
            </wp:positionV>
            <wp:extent cx="2066265" cy="560631"/>
            <wp:effectExtent l="0" t="0" r="0" b="0"/>
            <wp:wrapNone/>
            <wp:docPr id="1952259801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F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0BF57" wp14:editId="06AC90F8">
                <wp:simplePos x="0" y="0"/>
                <wp:positionH relativeFrom="column">
                  <wp:posOffset>-320040</wp:posOffset>
                </wp:positionH>
                <wp:positionV relativeFrom="paragraph">
                  <wp:posOffset>9525</wp:posOffset>
                </wp:positionV>
                <wp:extent cx="7044690" cy="352425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690" cy="352425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14" style="position:absolute;margin-left:-25.2pt;margin-top:.75pt;width:554.7pt;height:27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lt="&quot;&quot;" o:spid="_x0000_s1026" stroked="f" arcsize="2907f" w14:anchorId="485CBBED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">
                <v:fill type="frame" o:title="" recolor="t" rotate="t" r:id="rId14"/>
              </v:roundrect>
            </w:pict>
          </mc:Fallback>
        </mc:AlternateContent>
      </w:r>
    </w:p>
    <w:p w:rsidR="00E05D9E" w:rsidRDefault="00E05D9E" w14:paraId="35689687" w14:textId="6FBBC087"/>
    <w:p w:rsidR="00E05D9E" w:rsidRDefault="00E05D9E" w14:paraId="6CBC5427" w14:textId="6816E4F6"/>
    <w:p w:rsidR="00E05D9E" w:rsidRDefault="00E05D9E" w14:paraId="3B113103" w14:textId="631C00E9"/>
    <w:p w:rsidR="00E05D9E" w:rsidRDefault="00E05D9E" w14:paraId="0589F8B6" w14:textId="2B2F252C"/>
    <w:p w:rsidR="00E05D9E" w:rsidRDefault="00E05D9E" w14:paraId="243BCF34" w14:textId="28587265"/>
    <w:p w:rsidR="00E05D9E" w:rsidRDefault="00E05D9E" w14:paraId="0ED8E06D" w14:textId="6396E2B6"/>
    <w:p w:rsidR="00E05D9E" w:rsidRDefault="00E05D9E" w14:paraId="5B4A0A43" w14:textId="3F0A3B47"/>
    <w:p w:rsidR="00E05D9E" w:rsidRDefault="00E05D9E" w14:paraId="1A6C6FFF" w14:textId="62A82A15"/>
    <w:p w:rsidR="00E05D9E" w:rsidP="00E05D9E" w:rsidRDefault="00E05D9E" w14:paraId="46984529" w14:textId="0298A0FE">
      <w:pPr>
        <w:pStyle w:val="Ttulo"/>
      </w:pPr>
    </w:p>
    <w:p w:rsidR="00F25EF5" w:rsidP="004A7D4F" w:rsidRDefault="00F25EF5" w14:paraId="2ED4A594" w14:textId="77777777">
      <w:pPr>
        <w:rPr>
          <w:color w:val="333333"/>
          <w:sz w:val="32"/>
          <w:szCs w:val="32"/>
        </w:rPr>
      </w:pPr>
    </w:p>
    <w:p w:rsidR="002664C7" w:rsidP="004A7D4F" w:rsidRDefault="002664C7" w14:paraId="07E627F0" w14:textId="2EE0F6F5">
      <w:pPr>
        <w:rPr>
          <w:color w:val="333333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10516C2B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6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5E63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>
                <v:stroke joinstyle="miter"/>
              </v:roundrect>
            </w:pict>
          </mc:Fallback>
        </mc:AlternateContent>
      </w:r>
    </w:p>
    <w:p w:rsidRPr="00C44FAD" w:rsidR="00220E71" w:rsidP="004A7EA3" w:rsidRDefault="00220E71" w14:paraId="2214CF40" w14:textId="0F38A32E">
      <w:pPr>
        <w:spacing w:line="276" w:lineRule="auto"/>
        <w:rPr>
          <w:color w:val="333333"/>
          <w:sz w:val="32"/>
          <w:szCs w:val="32"/>
          <w:u w:val="single"/>
        </w:rPr>
      </w:pPr>
      <w:r w:rsidRPr="00EA22DE">
        <w:rPr>
          <w:color w:val="333333"/>
          <w:sz w:val="32"/>
          <w:szCs w:val="32"/>
        </w:rPr>
        <w:t xml:space="preserve">Semana </w:t>
      </w:r>
      <w:r w:rsidR="00545327">
        <w:rPr>
          <w:color w:val="333333"/>
          <w:sz w:val="32"/>
          <w:szCs w:val="32"/>
        </w:rPr>
        <w:t>1</w:t>
      </w:r>
    </w:p>
    <w:p w:rsidR="00220E71" w:rsidP="00220E71" w:rsidRDefault="00545327" w14:paraId="135F87EB" w14:textId="03883165">
      <w:pPr>
        <w:pStyle w:val="Ttulo"/>
        <w:rPr>
          <w:sz w:val="52"/>
          <w:szCs w:val="52"/>
        </w:rPr>
      </w:pPr>
      <w:r>
        <w:rPr>
          <w:sz w:val="52"/>
          <w:szCs w:val="52"/>
        </w:rPr>
        <w:t>Fundamentos de Programación</w:t>
      </w:r>
      <w:r w:rsidRPr="00EA22DE" w:rsidR="00220E71">
        <w:rPr>
          <w:sz w:val="52"/>
          <w:szCs w:val="52"/>
        </w:rPr>
        <w:t xml:space="preserve"> (</w:t>
      </w:r>
      <w:r>
        <w:rPr>
          <w:sz w:val="52"/>
          <w:szCs w:val="52"/>
        </w:rPr>
        <w:t>PRY2201</w:t>
      </w:r>
      <w:r w:rsidRPr="00EA22DE" w:rsidR="00220E71">
        <w:rPr>
          <w:sz w:val="52"/>
          <w:szCs w:val="52"/>
        </w:rPr>
        <w:t>)</w:t>
      </w:r>
    </w:p>
    <w:p w:rsidRPr="00F25EF5" w:rsidR="00F25EF5" w:rsidP="00F25EF5" w:rsidRDefault="00F25EF5" w14:paraId="3DC11CAE" w14:textId="77777777"/>
    <w:p w:rsidR="00AC7E78" w:rsidP="0094777E" w:rsidRDefault="00AC7E78" w14:paraId="692D2C92" w14:textId="1CFFBE4F">
      <w:pPr>
        <w:ind w:left="142"/>
      </w:pPr>
    </w:p>
    <w:p w:rsidR="00545327" w:rsidP="6E6975A5" w:rsidRDefault="00545327" w14:paraId="784E8BEF" w14:textId="7025BB32">
      <w:pPr>
        <w:ind w:left="142"/>
      </w:pPr>
    </w:p>
    <w:p w:rsidR="00C66182" w:rsidP="00C66182" w:rsidRDefault="00C66182" w14:paraId="78864FD8" w14:textId="77777777">
      <w:pPr>
        <w:pStyle w:val="Ttulo1"/>
      </w:pPr>
      <w:r>
        <w:lastRenderedPageBreak/>
        <w:t>Descripción de la actividad</w:t>
      </w:r>
    </w:p>
    <w:p w:rsidR="0094777E" w:rsidP="0094777E" w:rsidRDefault="5B94DEAB" w14:paraId="34D8E70A" w14:textId="36D085F2">
      <w:pPr>
        <w:ind w:left="142"/>
      </w:pPr>
      <w:r w:rsidR="5B94DEAB">
        <w:rPr/>
        <w:t>En esta primera semana realizarás una actividad formativa con encargo, llamada "Creando mi primer algoritmo", donde deberás seleccionar una temática con la cual</w:t>
      </w:r>
      <w:r w:rsidR="6D44CBBA">
        <w:rPr/>
        <w:t xml:space="preserve"> podrás</w:t>
      </w:r>
      <w:r w:rsidR="5B94DEAB">
        <w:rPr/>
        <w:t xml:space="preserve"> practicar lo aprendido sobre estrategias de abstracción y proponer </w:t>
      </w:r>
      <w:r w:rsidR="005F21DD">
        <w:rPr/>
        <w:t xml:space="preserve">una solución </w:t>
      </w:r>
      <w:r w:rsidR="00115089">
        <w:rPr/>
        <w:t xml:space="preserve">a través de un algoritmo </w:t>
      </w:r>
      <w:r w:rsidR="5B94DEAB">
        <w:rPr/>
        <w:t>(entrada – proceso – salida).</w:t>
      </w:r>
    </w:p>
    <w:p w:rsidR="00545327" w:rsidP="0094777E" w:rsidRDefault="00545327" w14:paraId="211A0011" w14:textId="77777777">
      <w:pPr>
        <w:ind w:left="142"/>
        <w:rPr>
          <w:b/>
          <w:bCs/>
        </w:rPr>
      </w:pPr>
    </w:p>
    <w:p w:rsidRPr="009012CA" w:rsidR="0094777E" w:rsidP="0065508A" w:rsidRDefault="00A34AFF" w14:paraId="0F0BA4AC" w14:textId="65998C0A">
      <w:pPr>
        <w:pStyle w:val="Ttulo2"/>
      </w:pPr>
      <w:r>
        <w:t>Instrucciones específicas</w:t>
      </w:r>
    </w:p>
    <w:p w:rsidR="00545327" w:rsidP="00545327" w:rsidRDefault="00545327" w14:paraId="0BCAD685" w14:textId="2D942D47">
      <w:pPr>
        <w:spacing w:after="0"/>
        <w:textAlignment w:val="baseline"/>
      </w:pPr>
      <w:r>
        <w:t>La actividad formativa consiste en la elaboración de un algoritmo</w:t>
      </w:r>
      <w:r w:rsidR="661BC98B">
        <w:t xml:space="preserve"> basado</w:t>
      </w:r>
      <w:r>
        <w:t xml:space="preserve"> en Java a través de los siguientes pasos:</w:t>
      </w:r>
    </w:p>
    <w:p w:rsidRPr="00545327" w:rsidR="00545327" w:rsidP="00545327" w:rsidRDefault="00545327" w14:paraId="01338652" w14:textId="77777777">
      <w:pPr>
        <w:spacing w:after="0"/>
        <w:textAlignment w:val="baseline"/>
      </w:pPr>
    </w:p>
    <w:p w:rsidR="00545327" w:rsidP="00545327" w:rsidRDefault="00545327" w14:paraId="7F9474B2" w14:textId="77777777">
      <w:pPr>
        <w:spacing w:after="0"/>
        <w:textAlignment w:val="baseline"/>
      </w:pPr>
      <w:r w:rsidRPr="00545327">
        <w:rPr>
          <w:b/>
          <w:bCs/>
        </w:rPr>
        <w:t>Paso 1:</w:t>
      </w:r>
      <w:r w:rsidRPr="00545327">
        <w:t xml:space="preserve"> selecciona uno de los tres temas que se presentan a continuación:   </w:t>
      </w:r>
    </w:p>
    <w:p w:rsidRPr="00545327" w:rsidR="00545327" w:rsidP="00545327" w:rsidRDefault="00545327" w14:paraId="5D1362F2" w14:textId="77777777">
      <w:pPr>
        <w:spacing w:after="0"/>
        <w:textAlignment w:val="baseline"/>
      </w:pPr>
    </w:p>
    <w:p w:rsidRPr="00545327" w:rsidR="00545327" w:rsidP="00545327" w:rsidRDefault="00545327" w14:paraId="7D4DBC55" w14:textId="599E04CD">
      <w:pPr>
        <w:pStyle w:val="Prrafodelista"/>
        <w:numPr>
          <w:ilvl w:val="0"/>
          <w:numId w:val="16"/>
        </w:numPr>
        <w:spacing w:after="0"/>
        <w:textAlignment w:val="baseline"/>
      </w:pPr>
      <w:r w:rsidRPr="00545327">
        <w:t>Calcula el total de ingresos para el Teatro Moro, considerando la venta de entradas para dos tipos de asientos: preferencial y regular. El usuario debe ingresar la cantidad de entradas para cada tipo y el precio por entrada.</w:t>
      </w:r>
    </w:p>
    <w:p w:rsidRPr="00545327" w:rsidR="00545327" w:rsidP="00545327" w:rsidRDefault="00545327" w14:paraId="2A3F09D5" w14:textId="77777777">
      <w:pPr>
        <w:pStyle w:val="Prrafodelista"/>
        <w:numPr>
          <w:ilvl w:val="0"/>
          <w:numId w:val="16"/>
        </w:numPr>
        <w:spacing w:after="0"/>
        <w:textAlignment w:val="baseline"/>
      </w:pPr>
      <w:r w:rsidRPr="00545327">
        <w:t>Convierte la cantidad de asientos disponibles en el Teatro Moro a porcentajes de ocupación. El usuario deberá ingresar el número actual de asientos vendidos, y el programa mostrará el porcentaje de ocupación del teatro. </w:t>
      </w:r>
    </w:p>
    <w:p w:rsidR="00545327" w:rsidP="00545327" w:rsidRDefault="00545327" w14:paraId="4F68FB15" w14:textId="77777777">
      <w:pPr>
        <w:pStyle w:val="Prrafodelista"/>
        <w:numPr>
          <w:ilvl w:val="0"/>
          <w:numId w:val="16"/>
        </w:numPr>
        <w:spacing w:after="0"/>
        <w:textAlignment w:val="baseline"/>
      </w:pPr>
      <w:r w:rsidRPr="00545327">
        <w:t>Diseña un programa que determine si el número de entradas solicitadas por un cliente para el Teatro Moro es par o impar. Esto ayudará a gestionar la asignación de asientos de manera eficiente. </w:t>
      </w:r>
    </w:p>
    <w:p w:rsidRPr="00545327" w:rsidR="00545327" w:rsidP="00545327" w:rsidRDefault="00545327" w14:paraId="4A1D3F0D" w14:textId="77777777">
      <w:pPr>
        <w:spacing w:after="0"/>
        <w:ind w:left="708"/>
        <w:textAlignment w:val="baseline"/>
      </w:pPr>
    </w:p>
    <w:p w:rsidR="00545327" w:rsidP="00545327" w:rsidRDefault="00545327" w14:paraId="09753225" w14:textId="748659DD">
      <w:pPr>
        <w:spacing w:after="0"/>
        <w:textAlignment w:val="baseline"/>
      </w:pPr>
      <w:r w:rsidRPr="38D73FF1">
        <w:rPr>
          <w:b/>
          <w:bCs/>
        </w:rPr>
        <w:t>Paso 2:</w:t>
      </w:r>
      <w:r>
        <w:t xml:space="preserve"> una vez elegido el tema, deberás proponer una solución </w:t>
      </w:r>
      <w:r w:rsidR="005F21DD">
        <w:t xml:space="preserve">en </w:t>
      </w:r>
      <w:r w:rsidR="00115089">
        <w:t>PSeInt (</w:t>
      </w:r>
      <w:r>
        <w:t xml:space="preserve">entrada – proceso – salida), por ejemplo: si en un caso hipotético se requiere una solución que me permita sumar dos números enteros, </w:t>
      </w:r>
      <w:r w:rsidR="005F21DD">
        <w:t>la estructura de mi</w:t>
      </w:r>
      <w:r>
        <w:t xml:space="preserve"> </w:t>
      </w:r>
      <w:r w:rsidR="005F21DD">
        <w:t xml:space="preserve">algoritmo </w:t>
      </w:r>
      <w:r>
        <w:t xml:space="preserve">debería ser </w:t>
      </w:r>
      <w:r w:rsidR="00115089">
        <w:t>la</w:t>
      </w:r>
      <w:r>
        <w:t xml:space="preserve"> siguiente:  </w:t>
      </w:r>
    </w:p>
    <w:p w:rsidRPr="00545327" w:rsidR="00545327" w:rsidP="00545327" w:rsidRDefault="00545327" w14:paraId="70115CED" w14:textId="2F84D06C">
      <w:pPr>
        <w:pStyle w:val="Prrafodelista"/>
        <w:numPr>
          <w:ilvl w:val="0"/>
          <w:numId w:val="14"/>
        </w:numPr>
        <w:spacing w:after="0"/>
        <w:textAlignment w:val="baseline"/>
      </w:pPr>
      <w:r w:rsidRPr="00545327">
        <w:t>Entrada: dos variables enteras</w:t>
      </w:r>
    </w:p>
    <w:p w:rsidRPr="00545327" w:rsidR="00545327" w:rsidP="00545327" w:rsidRDefault="00545327" w14:paraId="6526E5BC" w14:textId="289C350D">
      <w:pPr>
        <w:pStyle w:val="Prrafodelista"/>
        <w:numPr>
          <w:ilvl w:val="0"/>
          <w:numId w:val="14"/>
        </w:numPr>
        <w:spacing w:after="0"/>
        <w:textAlignment w:val="baseline"/>
      </w:pPr>
      <w:r w:rsidRPr="00545327">
        <w:t>Proceso: operación de sumar</w:t>
      </w:r>
    </w:p>
    <w:p w:rsidR="00545327" w:rsidP="00545327" w:rsidRDefault="00545327" w14:paraId="20483E08" w14:textId="1B859B6E">
      <w:pPr>
        <w:pStyle w:val="Prrafodelista"/>
        <w:numPr>
          <w:ilvl w:val="0"/>
          <w:numId w:val="14"/>
        </w:numPr>
        <w:spacing w:after="0"/>
        <w:textAlignment w:val="baseline"/>
      </w:pPr>
      <w:r w:rsidRPr="00545327">
        <w:lastRenderedPageBreak/>
        <w:t>Salida: retorno de la suma a través de algún dispositivo (se realiza por pantalla o consola</w:t>
      </w:r>
      <w:r w:rsidR="006749D8">
        <w:t>).</w:t>
      </w:r>
      <w:r w:rsidRPr="00545327">
        <w:t xml:space="preserve"> </w:t>
      </w:r>
    </w:p>
    <w:p w:rsidRPr="00545327" w:rsidR="00545327" w:rsidP="00545327" w:rsidRDefault="00545327" w14:paraId="6A27AA90" w14:textId="77777777">
      <w:pPr>
        <w:pStyle w:val="Prrafodelista"/>
        <w:numPr>
          <w:ilvl w:val="0"/>
          <w:numId w:val="0"/>
        </w:numPr>
        <w:spacing w:after="0"/>
        <w:ind w:left="720"/>
        <w:textAlignment w:val="baseline"/>
      </w:pPr>
    </w:p>
    <w:p w:rsidR="00545327" w:rsidP="00545327" w:rsidRDefault="00545327" w14:paraId="0E807F7E" w14:textId="77777777">
      <w:pPr>
        <w:spacing w:after="0"/>
        <w:textAlignment w:val="baseline"/>
      </w:pPr>
      <w:r w:rsidRPr="00545327">
        <w:t>Además, deberás determinar la estrategia de abstracción a utilizar en tu solución, ya sea: </w:t>
      </w:r>
    </w:p>
    <w:p w:rsidRPr="00545327" w:rsidR="00545327" w:rsidP="00545327" w:rsidRDefault="00545327" w14:paraId="44046FB7" w14:textId="77777777">
      <w:pPr>
        <w:spacing w:after="0"/>
        <w:textAlignment w:val="baseline"/>
      </w:pPr>
    </w:p>
    <w:p w:rsidRPr="00545327" w:rsidR="00545327" w:rsidP="00545327" w:rsidRDefault="00545327" w14:paraId="72A7BC4B" w14:textId="213FE111">
      <w:pPr>
        <w:pStyle w:val="Prrafodelista"/>
        <w:numPr>
          <w:ilvl w:val="0"/>
          <w:numId w:val="17"/>
        </w:numPr>
        <w:spacing w:after="0"/>
        <w:textAlignment w:val="baseline"/>
      </w:pPr>
      <w:r w:rsidRPr="00545327">
        <w:t>Abstracción de datos</w:t>
      </w:r>
    </w:p>
    <w:p w:rsidRPr="00545327" w:rsidR="00545327" w:rsidP="00545327" w:rsidRDefault="00545327" w14:paraId="27EF79F1" w14:textId="2AAA18C0">
      <w:pPr>
        <w:pStyle w:val="Prrafodelista"/>
        <w:numPr>
          <w:ilvl w:val="0"/>
          <w:numId w:val="17"/>
        </w:numPr>
        <w:spacing w:after="0"/>
        <w:textAlignment w:val="baseline"/>
      </w:pPr>
      <w:r w:rsidRPr="00545327">
        <w:t>Abstracción de control </w:t>
      </w:r>
    </w:p>
    <w:p w:rsidR="00545327" w:rsidP="00545327" w:rsidRDefault="00545327" w14:paraId="2925CD39" w14:textId="219153FF">
      <w:pPr>
        <w:pStyle w:val="Prrafodelista"/>
        <w:numPr>
          <w:ilvl w:val="0"/>
          <w:numId w:val="17"/>
        </w:numPr>
        <w:spacing w:after="0"/>
        <w:textAlignment w:val="baseline"/>
      </w:pPr>
      <w:r w:rsidRPr="00545327">
        <w:t>Abstracción de representación de datos</w:t>
      </w:r>
    </w:p>
    <w:p w:rsidRPr="00545327" w:rsidR="00545327" w:rsidP="00545327" w:rsidRDefault="00545327" w14:paraId="73361D51" w14:textId="77777777">
      <w:pPr>
        <w:spacing w:after="0"/>
        <w:ind w:left="1080"/>
        <w:textAlignment w:val="baseline"/>
      </w:pPr>
    </w:p>
    <w:p w:rsidR="00545327" w:rsidP="00545327" w:rsidRDefault="00545327" w14:paraId="2A3EBFCD" w14:textId="77777777">
      <w:pPr>
        <w:spacing w:after="0"/>
        <w:textAlignment w:val="baseline"/>
      </w:pPr>
      <w:r w:rsidRPr="00545327">
        <w:t>Para tu solución, debes considerar que cada uno de los temas antes presentados tiene características particulares, por lo cual tu algoritmo, dependiendo del tema, debe contener lo siguiente:  </w:t>
      </w:r>
    </w:p>
    <w:p w:rsidRPr="00545327" w:rsidR="00545327" w:rsidP="00545327" w:rsidRDefault="00545327" w14:paraId="1FBE3F6A" w14:textId="77777777">
      <w:pPr>
        <w:spacing w:after="0"/>
        <w:textAlignment w:val="baseline"/>
      </w:pPr>
    </w:p>
    <w:tbl>
      <w:tblPr>
        <w:tblW w:w="99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7214"/>
      </w:tblGrid>
      <w:tr w:rsidRPr="00545327" w:rsidR="00545327" w:rsidTr="008879B1" w14:paraId="6F02A533" w14:textId="77777777">
        <w:trPr>
          <w:trHeight w:val="300"/>
          <w:tblHeader/>
        </w:trPr>
        <w:tc>
          <w:tcPr>
            <w:tcW w:w="9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4450E8E0" w14:textId="77777777">
            <w:pPr>
              <w:spacing w:after="0"/>
              <w:jc w:val="center"/>
              <w:textAlignment w:val="baseline"/>
              <w:divId w:val="1612853995"/>
            </w:pPr>
            <w:r w:rsidRPr="00545327">
              <w:t>Tema 1 </w:t>
            </w:r>
          </w:p>
        </w:tc>
      </w:tr>
      <w:tr w:rsidRPr="00545327" w:rsidR="00545327" w:rsidTr="008879B1" w14:paraId="18CCD77E" w14:textId="77777777">
        <w:trPr>
          <w:trHeight w:val="300"/>
        </w:trPr>
        <w:tc>
          <w:tcPr>
            <w:tcW w:w="2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53888ED6" w14:textId="77777777">
            <w:pPr>
              <w:spacing w:after="0"/>
              <w:textAlignment w:val="baseline"/>
            </w:pPr>
            <w:r w:rsidRPr="00545327">
              <w:t>Inicio del Programa </w:t>
            </w:r>
          </w:p>
        </w:tc>
        <w:tc>
          <w:tcPr>
            <w:tcW w:w="7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8879B1" w:rsidRDefault="00545327" w14:paraId="38DC8494" w14:textId="7B2B1E0D">
            <w:pPr>
              <w:pStyle w:val="Prrafodelista"/>
              <w:numPr>
                <w:ilvl w:val="0"/>
                <w:numId w:val="18"/>
              </w:numPr>
              <w:spacing w:after="0"/>
              <w:textAlignment w:val="baseline"/>
            </w:pPr>
            <w:r w:rsidRPr="00545327">
              <w:t>Importa las clases necesarias si es necesario</w:t>
            </w:r>
            <w:r w:rsidR="008879B1">
              <w:t>.</w:t>
            </w:r>
            <w:r w:rsidRPr="00545327">
              <w:t> </w:t>
            </w:r>
          </w:p>
          <w:p w:rsidRPr="00545327" w:rsidR="00545327" w:rsidP="008879B1" w:rsidRDefault="00545327" w14:paraId="7ED6FDA0" w14:textId="472EE53F">
            <w:pPr>
              <w:pStyle w:val="Prrafodelista"/>
              <w:numPr>
                <w:ilvl w:val="0"/>
                <w:numId w:val="18"/>
              </w:numPr>
              <w:spacing w:after="0"/>
              <w:textAlignment w:val="baseline"/>
            </w:pPr>
            <w:r w:rsidRPr="00545327">
              <w:t>Inicializa el programa y muestra un mensaje de bienvenida</w:t>
            </w:r>
            <w:r w:rsidR="008879B1">
              <w:t>.</w:t>
            </w:r>
          </w:p>
        </w:tc>
      </w:tr>
      <w:tr w:rsidRPr="00545327" w:rsidR="00545327" w:rsidTr="008879B1" w14:paraId="17303619" w14:textId="77777777">
        <w:trPr>
          <w:trHeight w:val="300"/>
        </w:trPr>
        <w:tc>
          <w:tcPr>
            <w:tcW w:w="2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0573B3B3" w14:textId="77777777">
            <w:pPr>
              <w:spacing w:after="0"/>
              <w:textAlignment w:val="baseline"/>
            </w:pPr>
            <w:r w:rsidRPr="00545327">
              <w:t>Solicitar la Cantidad de Entradas y Precio por Entrada </w:t>
            </w:r>
          </w:p>
        </w:tc>
        <w:tc>
          <w:tcPr>
            <w:tcW w:w="7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42C192F9" w14:textId="57186B53">
            <w:pPr>
              <w:spacing w:after="0"/>
              <w:textAlignment w:val="baseline"/>
            </w:pPr>
            <w:r w:rsidRPr="00545327">
              <w:t>Pregunta al usuario la cantidad de entradas preferenciales y regulares, así como el precio por entrada para cada tipo</w:t>
            </w:r>
            <w:r w:rsidR="008879B1">
              <w:t>.</w:t>
            </w:r>
            <w:r w:rsidRPr="00545327">
              <w:t> </w:t>
            </w:r>
          </w:p>
        </w:tc>
      </w:tr>
      <w:tr w:rsidRPr="00545327" w:rsidR="00545327" w:rsidTr="008879B1" w14:paraId="6CC525F3" w14:textId="77777777">
        <w:trPr>
          <w:trHeight w:val="300"/>
        </w:trPr>
        <w:tc>
          <w:tcPr>
            <w:tcW w:w="2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2F98162E" w14:textId="77777777">
            <w:pPr>
              <w:spacing w:after="0"/>
              <w:textAlignment w:val="baseline"/>
            </w:pPr>
            <w:r w:rsidRPr="00545327">
              <w:t>Calcular el Total de Ingresos </w:t>
            </w:r>
          </w:p>
        </w:tc>
        <w:tc>
          <w:tcPr>
            <w:tcW w:w="7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7897A5EB" w14:textId="669DCE08">
            <w:pPr>
              <w:spacing w:after="0"/>
              <w:textAlignment w:val="baseline"/>
            </w:pPr>
            <w:r w:rsidRPr="00545327">
              <w:t>Calcula el total de ingresos sumando el producto de la cantidad de entradas por el precio por entrada para cada tipo</w:t>
            </w:r>
            <w:r w:rsidR="008879B1">
              <w:t>.</w:t>
            </w:r>
          </w:p>
        </w:tc>
      </w:tr>
      <w:tr w:rsidRPr="00545327" w:rsidR="00545327" w:rsidTr="008879B1" w14:paraId="5F76C73E" w14:textId="77777777">
        <w:trPr>
          <w:trHeight w:val="300"/>
        </w:trPr>
        <w:tc>
          <w:tcPr>
            <w:tcW w:w="2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624DC599" w14:textId="77777777">
            <w:pPr>
              <w:spacing w:after="0"/>
              <w:textAlignment w:val="baseline"/>
            </w:pPr>
            <w:r w:rsidRPr="00545327">
              <w:t>Mostrar el Resultado </w:t>
            </w:r>
          </w:p>
        </w:tc>
        <w:tc>
          <w:tcPr>
            <w:tcW w:w="7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5CA27531" w14:textId="4E6D2944">
            <w:pPr>
              <w:spacing w:after="0"/>
              <w:textAlignment w:val="baseline"/>
            </w:pPr>
            <w:r w:rsidRPr="00545327">
              <w:t>Muestra el resultado al usuario</w:t>
            </w:r>
            <w:r w:rsidR="008879B1">
              <w:t>.</w:t>
            </w:r>
            <w:r w:rsidRPr="00545327">
              <w:t> </w:t>
            </w:r>
          </w:p>
        </w:tc>
      </w:tr>
    </w:tbl>
    <w:p w:rsidR="00545327" w:rsidP="00545327" w:rsidRDefault="00545327" w14:paraId="6AC68BAF" w14:textId="77777777">
      <w:pPr>
        <w:spacing w:after="0"/>
        <w:textAlignment w:val="baseline"/>
      </w:pPr>
      <w:r w:rsidRPr="00545327">
        <w:t> </w:t>
      </w:r>
    </w:p>
    <w:p w:rsidR="00545327" w:rsidP="00545327" w:rsidRDefault="00545327" w14:paraId="15DCDE7A" w14:textId="77777777">
      <w:pPr>
        <w:spacing w:after="0"/>
        <w:textAlignment w:val="baseline"/>
      </w:pPr>
    </w:p>
    <w:p w:rsidR="00545327" w:rsidP="00545327" w:rsidRDefault="00545327" w14:paraId="6F432FA3" w14:textId="77777777">
      <w:pPr>
        <w:spacing w:after="0"/>
        <w:textAlignment w:val="baseline"/>
      </w:pPr>
    </w:p>
    <w:p w:rsidR="00545327" w:rsidP="00545327" w:rsidRDefault="00545327" w14:paraId="078DD1B7" w14:textId="77777777">
      <w:pPr>
        <w:spacing w:after="0"/>
        <w:textAlignment w:val="baseline"/>
      </w:pPr>
    </w:p>
    <w:p w:rsidR="00545327" w:rsidP="00545327" w:rsidRDefault="00545327" w14:paraId="7DA32912" w14:textId="77777777">
      <w:pPr>
        <w:spacing w:after="0"/>
        <w:textAlignment w:val="baseline"/>
      </w:pPr>
    </w:p>
    <w:p w:rsidRPr="00545327" w:rsidR="00545327" w:rsidP="00545327" w:rsidRDefault="00545327" w14:paraId="73983D90" w14:textId="77777777">
      <w:pPr>
        <w:spacing w:after="0"/>
        <w:textAlignment w:val="baseline"/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3"/>
        <w:gridCol w:w="7314"/>
      </w:tblGrid>
      <w:tr w:rsidRPr="00545327" w:rsidR="00545327" w:rsidTr="00122430" w14:paraId="67350090" w14:textId="77777777">
        <w:trPr>
          <w:trHeight w:val="300"/>
          <w:tblHeader/>
        </w:trPr>
        <w:tc>
          <w:tcPr>
            <w:tcW w:w="99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5DE9A392" w14:textId="77777777">
            <w:pPr>
              <w:spacing w:after="0"/>
              <w:jc w:val="center"/>
              <w:textAlignment w:val="baseline"/>
              <w:divId w:val="486635108"/>
            </w:pPr>
            <w:r w:rsidRPr="00545327">
              <w:t>Tema 2 </w:t>
            </w:r>
          </w:p>
        </w:tc>
      </w:tr>
      <w:tr w:rsidRPr="00545327" w:rsidR="00545327" w:rsidTr="382F3732" w14:paraId="260E24D0" w14:textId="77777777">
        <w:trPr>
          <w:trHeight w:val="300"/>
        </w:trPr>
        <w:tc>
          <w:tcPr>
            <w:tcW w:w="25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77637D0F" w14:textId="77777777">
            <w:pPr>
              <w:spacing w:after="0"/>
              <w:textAlignment w:val="baseline"/>
            </w:pPr>
            <w:r w:rsidRPr="00545327">
              <w:t>Inicio del Programa </w:t>
            </w:r>
          </w:p>
        </w:tc>
        <w:tc>
          <w:tcPr>
            <w:tcW w:w="7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5B94DEAB" w14:paraId="3EC1A61B" w14:textId="741F2417">
            <w:pPr>
              <w:spacing w:after="0"/>
              <w:textAlignment w:val="baseline"/>
            </w:pPr>
            <w:r>
              <w:t>Inicializa el programa y muestra un mensaje de bienvenida</w:t>
            </w:r>
            <w:r w:rsidR="0517771D">
              <w:t>.</w:t>
            </w:r>
            <w:r>
              <w:t> </w:t>
            </w:r>
          </w:p>
        </w:tc>
      </w:tr>
      <w:tr w:rsidRPr="00545327" w:rsidR="00545327" w:rsidTr="382F3732" w14:paraId="7999E5B1" w14:textId="77777777">
        <w:trPr>
          <w:trHeight w:val="300"/>
        </w:trPr>
        <w:tc>
          <w:tcPr>
            <w:tcW w:w="25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07A71296" w14:textId="77777777">
            <w:pPr>
              <w:spacing w:after="0"/>
              <w:textAlignment w:val="baseline"/>
            </w:pPr>
            <w:r w:rsidRPr="00545327">
              <w:lastRenderedPageBreak/>
              <w:t>Solicitar el Número Actual de Asientos Vendidos </w:t>
            </w:r>
          </w:p>
        </w:tc>
        <w:tc>
          <w:tcPr>
            <w:tcW w:w="7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5B94DEAB" w14:paraId="2F80C1DC" w14:textId="69D8E5C6">
            <w:pPr>
              <w:spacing w:after="0"/>
              <w:textAlignment w:val="baseline"/>
            </w:pPr>
            <w:r>
              <w:t>Pregunta al usuario el número actual de asientos vendidos</w:t>
            </w:r>
            <w:r w:rsidR="47CE019A">
              <w:t>.</w:t>
            </w:r>
            <w:r>
              <w:t> </w:t>
            </w:r>
          </w:p>
        </w:tc>
      </w:tr>
      <w:tr w:rsidRPr="00545327" w:rsidR="00545327" w:rsidTr="382F3732" w14:paraId="586134BE" w14:textId="77777777">
        <w:trPr>
          <w:trHeight w:val="300"/>
        </w:trPr>
        <w:tc>
          <w:tcPr>
            <w:tcW w:w="25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200DB02A" w14:textId="77777777">
            <w:pPr>
              <w:spacing w:after="0"/>
              <w:textAlignment w:val="baseline"/>
            </w:pPr>
            <w:r w:rsidRPr="00545327">
              <w:t>Calcular el Porcentaje de Ocupación </w:t>
            </w:r>
          </w:p>
        </w:tc>
        <w:tc>
          <w:tcPr>
            <w:tcW w:w="7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482BEE49" w14:textId="77777777">
            <w:pPr>
              <w:spacing w:after="0"/>
              <w:textAlignment w:val="baseline"/>
            </w:pPr>
            <w:r w:rsidRPr="00545327">
              <w:t>Calcula el porcentaje de ocupación dividiendo el número actual de asientos vendidos entre el número total de asientos y multiplicando por 100. </w:t>
            </w:r>
          </w:p>
        </w:tc>
      </w:tr>
      <w:tr w:rsidRPr="00545327" w:rsidR="00545327" w:rsidTr="382F3732" w14:paraId="66FACDF7" w14:textId="77777777">
        <w:trPr>
          <w:trHeight w:val="300"/>
        </w:trPr>
        <w:tc>
          <w:tcPr>
            <w:tcW w:w="25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24314F24" w14:textId="77777777">
            <w:pPr>
              <w:spacing w:after="0"/>
              <w:textAlignment w:val="baseline"/>
            </w:pPr>
            <w:r w:rsidRPr="00545327">
              <w:t>Mostrar el Resultado </w:t>
            </w:r>
          </w:p>
        </w:tc>
        <w:tc>
          <w:tcPr>
            <w:tcW w:w="7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12B5E40F" w14:textId="77777777">
            <w:pPr>
              <w:spacing w:after="0"/>
              <w:textAlignment w:val="baseline"/>
            </w:pPr>
            <w:r w:rsidRPr="00545327">
              <w:t>Muestra el porcentaje de ocupación al usuario. </w:t>
            </w:r>
          </w:p>
        </w:tc>
      </w:tr>
    </w:tbl>
    <w:p w:rsidRPr="00545327" w:rsidR="00545327" w:rsidP="00545327" w:rsidRDefault="00545327" w14:paraId="3EBC779D" w14:textId="77777777">
      <w:pPr>
        <w:spacing w:after="0"/>
        <w:textAlignment w:val="baseline"/>
      </w:pPr>
      <w:r w:rsidRPr="00545327">
        <w:t> </w:t>
      </w:r>
    </w:p>
    <w:p w:rsidRPr="00545327" w:rsidR="00545327" w:rsidP="00545327" w:rsidRDefault="00545327" w14:paraId="144925E0" w14:textId="690293E4">
      <w:pPr>
        <w:spacing w:after="0"/>
        <w:textAlignment w:val="baseline"/>
      </w:pPr>
      <w:r w:rsidRPr="00545327">
        <w:t> 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3"/>
        <w:gridCol w:w="7314"/>
      </w:tblGrid>
      <w:tr w:rsidRPr="00545327" w:rsidR="00545327" w:rsidTr="00122430" w14:paraId="62B093E8" w14:textId="77777777">
        <w:trPr>
          <w:trHeight w:val="300"/>
          <w:tblHeader/>
        </w:trPr>
        <w:tc>
          <w:tcPr>
            <w:tcW w:w="99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553EBB9F" w14:textId="77777777">
            <w:pPr>
              <w:spacing w:after="0"/>
              <w:jc w:val="center"/>
              <w:textAlignment w:val="baseline"/>
              <w:divId w:val="347803838"/>
            </w:pPr>
            <w:r w:rsidRPr="00545327">
              <w:t>Tema 3 </w:t>
            </w:r>
          </w:p>
        </w:tc>
      </w:tr>
      <w:tr w:rsidRPr="00545327" w:rsidR="00545327" w:rsidTr="382F3732" w14:paraId="0A524317" w14:textId="77777777">
        <w:trPr>
          <w:trHeight w:val="300"/>
        </w:trPr>
        <w:tc>
          <w:tcPr>
            <w:tcW w:w="25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2B27209F" w14:textId="77777777">
            <w:pPr>
              <w:spacing w:after="0"/>
              <w:textAlignment w:val="baseline"/>
            </w:pPr>
            <w:r w:rsidRPr="00545327">
              <w:t>Inicio del Programa </w:t>
            </w:r>
          </w:p>
        </w:tc>
        <w:tc>
          <w:tcPr>
            <w:tcW w:w="7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5B94DEAB" w14:paraId="171B3879" w14:textId="4ED1EFE8">
            <w:pPr>
              <w:spacing w:after="0"/>
              <w:textAlignment w:val="baseline"/>
            </w:pPr>
            <w:r>
              <w:t>Inicializa el programa y muestra un mensaje de bienvenida</w:t>
            </w:r>
            <w:r w:rsidR="73BDD95F">
              <w:t>.</w:t>
            </w:r>
            <w:r>
              <w:t> </w:t>
            </w:r>
          </w:p>
        </w:tc>
      </w:tr>
      <w:tr w:rsidRPr="00545327" w:rsidR="00545327" w:rsidTr="382F3732" w14:paraId="1CEA615F" w14:textId="77777777">
        <w:trPr>
          <w:trHeight w:val="300"/>
        </w:trPr>
        <w:tc>
          <w:tcPr>
            <w:tcW w:w="25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10E487A0" w14:textId="77777777">
            <w:pPr>
              <w:spacing w:after="0"/>
              <w:textAlignment w:val="baseline"/>
            </w:pPr>
            <w:r w:rsidRPr="00545327">
              <w:t>Solicitar el número de entradas </w:t>
            </w:r>
          </w:p>
        </w:tc>
        <w:tc>
          <w:tcPr>
            <w:tcW w:w="7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5B94DEAB" w14:paraId="2A33B66E" w14:textId="5AD55989">
            <w:pPr>
              <w:spacing w:after="0"/>
              <w:textAlignment w:val="baseline"/>
            </w:pPr>
            <w:r>
              <w:t>Pregunta al usuario el número de entradas que desea comprar</w:t>
            </w:r>
            <w:r w:rsidR="41C7E726">
              <w:t>.</w:t>
            </w:r>
          </w:p>
        </w:tc>
      </w:tr>
      <w:tr w:rsidRPr="00545327" w:rsidR="00545327" w:rsidTr="382F3732" w14:paraId="73DB94B8" w14:textId="77777777">
        <w:trPr>
          <w:trHeight w:val="300"/>
        </w:trPr>
        <w:tc>
          <w:tcPr>
            <w:tcW w:w="25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66A630F5" w14:textId="77777777">
            <w:pPr>
              <w:spacing w:after="0"/>
              <w:textAlignment w:val="baseline"/>
            </w:pPr>
            <w:r w:rsidRPr="00545327">
              <w:t>Verificar Paridad </w:t>
            </w:r>
          </w:p>
        </w:tc>
        <w:tc>
          <w:tcPr>
            <w:tcW w:w="7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5B94DEAB" w14:paraId="10B110BB" w14:textId="368057D5">
            <w:pPr>
              <w:spacing w:after="0"/>
              <w:textAlignment w:val="baseline"/>
            </w:pPr>
            <w:r>
              <w:t>Utiliza el operador módulo (%) para determinar si el número de entradas es par o impar</w:t>
            </w:r>
            <w:r w:rsidR="1818263E">
              <w:t>.</w:t>
            </w:r>
          </w:p>
        </w:tc>
      </w:tr>
      <w:tr w:rsidRPr="00545327" w:rsidR="00545327" w:rsidTr="382F3732" w14:paraId="3C622124" w14:textId="77777777">
        <w:trPr>
          <w:trHeight w:val="300"/>
        </w:trPr>
        <w:tc>
          <w:tcPr>
            <w:tcW w:w="25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49E55F4A" w14:textId="77777777">
            <w:pPr>
              <w:spacing w:after="0"/>
              <w:textAlignment w:val="baseline"/>
            </w:pPr>
            <w:r w:rsidRPr="00545327">
              <w:t>Mostrar el resultado </w:t>
            </w:r>
          </w:p>
        </w:tc>
        <w:tc>
          <w:tcPr>
            <w:tcW w:w="7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45327" w:rsidR="00545327" w:rsidP="00545327" w:rsidRDefault="00545327" w14:paraId="7F856AE0" w14:textId="77777777">
            <w:pPr>
              <w:spacing w:after="0"/>
              <w:textAlignment w:val="baseline"/>
            </w:pPr>
            <w:r w:rsidRPr="00545327">
              <w:t>Muestra el resultado al usuario. </w:t>
            </w:r>
          </w:p>
        </w:tc>
      </w:tr>
    </w:tbl>
    <w:p w:rsidRPr="00545327" w:rsidR="00545327" w:rsidP="00545327" w:rsidRDefault="00545327" w14:paraId="1B9E2F08" w14:textId="77777777">
      <w:pPr>
        <w:spacing w:after="0"/>
        <w:textAlignment w:val="baseline"/>
      </w:pPr>
      <w:r w:rsidRPr="00545327">
        <w:t> </w:t>
      </w:r>
    </w:p>
    <w:p w:rsidR="00545327" w:rsidP="00545327" w:rsidRDefault="00545327" w14:paraId="0B53F232" w14:textId="414ED611">
      <w:pPr>
        <w:spacing w:after="0"/>
        <w:textAlignment w:val="baseline"/>
      </w:pPr>
      <w:r w:rsidRPr="7C485537">
        <w:rPr>
          <w:b/>
          <w:bCs/>
        </w:rPr>
        <w:t>Paso 3:</w:t>
      </w:r>
      <w:r>
        <w:t xml:space="preserve"> a partir del paso 2, podrás crear tu primer algoritmo. Esto lo realizaremos a través de la herramienta PSeInt.</w:t>
      </w:r>
      <w:r w:rsidR="00852D0B">
        <w:t xml:space="preserve"> Recuerda que puedes descargarl</w:t>
      </w:r>
      <w:r w:rsidR="144848AF">
        <w:t>a</w:t>
      </w:r>
      <w:r w:rsidR="00852D0B">
        <w:t xml:space="preserve"> a través del siguiente enlace: </w:t>
      </w:r>
    </w:p>
    <w:p w:rsidR="00852D0B" w:rsidP="00545327" w:rsidRDefault="00852D0B" w14:paraId="05C30D09" w14:textId="77777777">
      <w:pPr>
        <w:spacing w:after="0"/>
        <w:textAlignment w:val="baseline"/>
      </w:pPr>
    </w:p>
    <w:p w:rsidR="00852D0B" w:rsidP="00545327" w:rsidRDefault="00852D0B" w14:paraId="40650F91" w14:textId="1231B60A">
      <w:pPr>
        <w:spacing w:after="0"/>
        <w:textAlignment w:val="baseline"/>
      </w:pPr>
      <w:hyperlink w:history="1" r:id="rId15">
        <w:r w:rsidRPr="00724686">
          <w:rPr>
            <w:rStyle w:val="Hipervnculo"/>
          </w:rPr>
          <w:t>https://pseint.sourceforge.net/index.php?page=descargas.php</w:t>
        </w:r>
      </w:hyperlink>
    </w:p>
    <w:p w:rsidRPr="00545327" w:rsidR="00545327" w:rsidP="00545327" w:rsidRDefault="00545327" w14:paraId="4B7CD2F1" w14:textId="77777777">
      <w:pPr>
        <w:spacing w:after="0"/>
        <w:textAlignment w:val="baseline"/>
      </w:pPr>
    </w:p>
    <w:p w:rsidRPr="00545327" w:rsidR="00545327" w:rsidDel="006749D8" w:rsidP="00545327" w:rsidRDefault="00545327" w14:paraId="2E7F1C51" w14:textId="1297C514">
      <w:pPr>
        <w:spacing w:after="0"/>
        <w:textAlignment w:val="baseline"/>
        <w:rPr>
          <w:del w:author="Claudio Olavarria P." w:date="2024-03-04T09:11:00Z" w:id="0"/>
        </w:rPr>
      </w:pPr>
      <w:r w:rsidRPr="00545327">
        <w:rPr>
          <w:b/>
          <w:bCs/>
        </w:rPr>
        <w:t>Paso 4:</w:t>
      </w:r>
      <w:r w:rsidRPr="00545327">
        <w:t xml:space="preserve"> cuando tengas listo tu algoritmo, deberás entregar un archivo </w:t>
      </w:r>
      <w:r w:rsidRPr="00545327">
        <w:rPr>
          <w:i/>
          <w:iCs/>
        </w:rPr>
        <w:t>.</w:t>
      </w:r>
      <w:proofErr w:type="spellStart"/>
      <w:r w:rsidRPr="00545327">
        <w:rPr>
          <w:i/>
          <w:iCs/>
        </w:rPr>
        <w:t>psc</w:t>
      </w:r>
      <w:proofErr w:type="spellEnd"/>
      <w:r w:rsidRPr="00545327">
        <w:t xml:space="preserve"> con la solución planteada y subirla al AVA. </w:t>
      </w:r>
    </w:p>
    <w:p w:rsidR="00EA7403" w:rsidRDefault="00EA7403" w14:paraId="54B92760" w14:textId="039527FB">
      <w:pPr>
        <w:spacing w:after="0"/>
        <w:textAlignment w:val="baseline"/>
        <w:sectPr w:rsidR="00EA7403" w:rsidSect="00432718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 w:orient="portrait"/>
          <w:pgMar w:top="1560" w:right="1183" w:bottom="1417" w:left="1134" w:header="708" w:footer="708" w:gutter="0"/>
          <w:cols w:space="708"/>
          <w:titlePg/>
          <w:docGrid w:linePitch="360"/>
        </w:sectPr>
        <w:pPrChange w:author="Claudio Olavarria P." w:date="2024-03-04T09:11:00Z" w:id="1">
          <w:pPr/>
        </w:pPrChange>
      </w:pPr>
    </w:p>
    <w:p w:rsidR="006B1635" w:rsidP="006B1635" w:rsidRDefault="006B1635" w14:paraId="69A763FF" w14:textId="77777777"/>
    <w:p w:rsidR="006B1635" w:rsidP="006B1635" w:rsidRDefault="006B1635" w14:paraId="55B40E71" w14:textId="77777777">
      <w:pPr>
        <w:jc w:val="center"/>
      </w:pPr>
    </w:p>
    <w:p w:rsidR="006B1635" w:rsidP="006B1635" w:rsidRDefault="006B1635" w14:paraId="779AF8F6" w14:textId="77777777">
      <w:pPr>
        <w:jc w:val="center"/>
      </w:pPr>
    </w:p>
    <w:p w:rsidR="006B1635" w:rsidP="006B1635" w:rsidRDefault="006B1635" w14:paraId="0F4DF57F" w14:textId="77777777"/>
    <w:p w:rsidR="006B1635" w:rsidP="006B1635" w:rsidRDefault="006B1635" w14:paraId="3CCFD3FE" w14:textId="77777777"/>
    <w:p w:rsidR="006B1635" w:rsidP="006B1635" w:rsidRDefault="006B1635" w14:paraId="0C047C5C" w14:textId="77777777"/>
    <w:p w:rsidR="006B1635" w:rsidP="006B1635" w:rsidRDefault="006B1635" w14:paraId="23239B08" w14:textId="77777777"/>
    <w:p w:rsidR="006B1635" w:rsidP="006B1635" w:rsidRDefault="00000D78" w14:paraId="27FF51EE" w14:textId="254F112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CCA6" wp14:editId="02AE4AFF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1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7DE131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:rsidR="006B1635" w:rsidP="006B1635" w:rsidRDefault="006B1635" w14:paraId="08F6F101" w14:textId="77777777"/>
    <w:p w:rsidR="006B1635" w:rsidP="006B1635" w:rsidRDefault="006B1635" w14:paraId="0488692A" w14:textId="77777777"/>
    <w:p w:rsidR="006B1635" w:rsidP="006B1635" w:rsidRDefault="006B1635" w14:paraId="003733C6" w14:textId="77777777"/>
    <w:p w:rsidR="006B1635" w:rsidP="006B1635" w:rsidRDefault="006B1635" w14:paraId="60C9D94B" w14:textId="77777777"/>
    <w:p w:rsidR="006B1635" w:rsidP="006B1635" w:rsidRDefault="00000D78" w14:paraId="3AA1EC16" w14:textId="660C322A">
      <w:r>
        <w:rPr>
          <w:noProof/>
        </w:rPr>
        <w:drawing>
          <wp:anchor distT="0" distB="0" distL="114300" distR="114300" simplePos="0" relativeHeight="251677696" behindDoc="0" locked="0" layoutInCell="1" allowOverlap="1" wp14:anchorId="7CED70D0" wp14:editId="6487B1AE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635" w:rsidP="006B1635" w:rsidRDefault="006B1635" w14:paraId="70EAE80C" w14:textId="77777777"/>
    <w:p w:rsidR="006B1635" w:rsidP="006B1635" w:rsidRDefault="006B1635" w14:paraId="7ED50F50" w14:textId="77777777"/>
    <w:p w:rsidR="006B1635" w:rsidP="006B1635" w:rsidRDefault="006B1635" w14:paraId="4EB9731D" w14:textId="77777777"/>
    <w:p w:rsidR="006B1635" w:rsidP="006B1635" w:rsidRDefault="006B1635" w14:paraId="3B81ED89" w14:textId="77777777"/>
    <w:p w:rsidR="006B1635" w:rsidP="006B1635" w:rsidRDefault="006B1635" w14:paraId="02827DFC" w14:textId="77777777"/>
    <w:p w:rsidR="006B1635" w:rsidP="006B1635" w:rsidRDefault="006B1635" w14:paraId="6327DE86" w14:textId="77777777"/>
    <w:p w:rsidR="006B1635" w:rsidP="006B1635" w:rsidRDefault="006B1635" w14:paraId="0B909A72" w14:textId="77777777"/>
    <w:p w:rsidR="006B1635" w:rsidP="006B1635" w:rsidRDefault="006B1635" w14:paraId="4581B0C6" w14:textId="77777777"/>
    <w:p w:rsidRPr="006805C1" w:rsidR="006B1635" w:rsidP="006B1635" w:rsidRDefault="006B1635" w14:paraId="1B677FF6" w14:textId="77777777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:rsidRPr="00C677FA" w:rsidR="009611E8" w:rsidP="006B1635" w:rsidRDefault="009611E8" w14:paraId="4E13B5A7" w14:textId="308C5463"/>
    <w:sectPr w:rsidRPr="00C677FA" w:rsidR="009611E8" w:rsidSect="00432718">
      <w:headerReference w:type="first" r:id="rId21"/>
      <w:footerReference w:type="first" r:id="rId22"/>
      <w:pgSz w:w="12240" w:h="15840" w:orient="portrait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5718" w:rsidP="004F1A07" w:rsidRDefault="00525718" w14:paraId="1549E987" w14:textId="77777777">
      <w:pPr>
        <w:spacing w:after="0" w:line="240" w:lineRule="auto"/>
      </w:pPr>
      <w:r>
        <w:separator/>
      </w:r>
    </w:p>
  </w:endnote>
  <w:endnote w:type="continuationSeparator" w:id="0">
    <w:p w:rsidR="00525718" w:rsidP="004F1A07" w:rsidRDefault="00525718" w14:paraId="7A41326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sdt>
    <w:sdtPr>
      <w:id w:val="-770158945"/>
      <w:docPartObj>
        <w:docPartGallery w:val="Page Numbers (Bottom of Page)"/>
        <w:docPartUnique/>
      </w:docPartObj>
    </w:sdtPr>
    <w:sdtContent>
      <w:p w:rsidR="0067245D" w:rsidP="004F1A07" w:rsidRDefault="00953DB5" w14:paraId="586E538C" w14:textId="5EBAF9AD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94080" behindDoc="0" locked="0" layoutInCell="1" allowOverlap="1" wp14:anchorId="33854684" wp14:editId="759997C0">
                  <wp:simplePos x="0" y="0"/>
                  <wp:positionH relativeFrom="column">
                    <wp:posOffset>5212877</wp:posOffset>
                  </wp:positionH>
                  <wp:positionV relativeFrom="paragraph">
                    <wp:posOffset>-55644</wp:posOffset>
                  </wp:positionV>
                  <wp:extent cx="1195705" cy="298923"/>
                  <wp:effectExtent l="0" t="0" r="23495" b="6350"/>
                  <wp:wrapNone/>
                  <wp:docPr id="1734191498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1238" y="63796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  <w:pict>
                <v:group id="Grupo 1" style="position:absolute;margin-left:410.45pt;margin-top:-4.4pt;width:94.15pt;height:23.55pt;z-index:251694080" alt="&quot;&quot;" coordsize="11957,2989" o:spid="_x0000_s1026" w14:anchorId="4AB11F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Imagen 1" style="position:absolute;left:531;top:106;width:8065;height:2883;visibility:visible;mso-wrap-style:square" alt="Logotipo&#10;&#10;Descripción generada automáticament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o:title="Logotipo&#10;&#10;Descripción generada automáticamente" r:id="rId2"/>
                  </v:shape>
                  <v:roundrect id="Rectángulo: esquinas redondeadas 2" style="position:absolute;width:11957;height:2794;visibility:visible;mso-wrap-style:square;v-text-anchor:middle" o:spid="_x0000_s1028" filled="f" strokecolor="#d8d8d8 [2732]" strokeweight="1.5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>
                    <v:stroke joinstyle="miter"/>
                    <v:path arrowok="t"/>
                  </v:roundrect>
                  <v:line id="Conector recto 1" style="position:absolute;visibility:visible;mso-wrap-style:square" o:spid="_x0000_s1029" strokecolor="#d8d8d8 [2732]" strokeweight="1pt" o:connectortype="straight" from="8612,637" to="8612,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Pr="00396097" w:rsidR="0067245D">
          <w:fldChar w:fldCharType="begin"/>
        </w:r>
        <w:r w:rsidRPr="00396097" w:rsidR="0067245D">
          <w:instrText>PAGE   \* MERGEFORMAT</w:instrText>
        </w:r>
        <w:r w:rsidRPr="00396097" w:rsidR="0067245D">
          <w:fldChar w:fldCharType="separate"/>
        </w:r>
        <w:r w:rsidR="00C10CD1">
          <w:rPr>
            <w:noProof/>
          </w:rPr>
          <w:t>2</w:t>
        </w:r>
        <w:r w:rsidRPr="00396097" w:rsidR="0067245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E6975A5" w:rsidTr="6E6975A5" w14:paraId="5E04F7BF" w14:textId="77777777">
      <w:trPr>
        <w:trHeight w:val="300"/>
      </w:trPr>
      <w:tc>
        <w:tcPr>
          <w:tcW w:w="3305" w:type="dxa"/>
        </w:tcPr>
        <w:p w:rsidR="6E6975A5" w:rsidP="6E6975A5" w:rsidRDefault="6E6975A5" w14:paraId="73731E38" w14:textId="61E1DE99">
          <w:pPr>
            <w:pStyle w:val="Encabezado"/>
            <w:ind w:left="-115"/>
          </w:pPr>
        </w:p>
      </w:tc>
      <w:tc>
        <w:tcPr>
          <w:tcW w:w="3305" w:type="dxa"/>
        </w:tcPr>
        <w:p w:rsidR="6E6975A5" w:rsidP="6E6975A5" w:rsidRDefault="6E6975A5" w14:paraId="518841E4" w14:textId="1966E415">
          <w:pPr>
            <w:pStyle w:val="Encabezado"/>
            <w:jc w:val="center"/>
          </w:pPr>
        </w:p>
      </w:tc>
      <w:tc>
        <w:tcPr>
          <w:tcW w:w="3305" w:type="dxa"/>
        </w:tcPr>
        <w:p w:rsidR="6E6975A5" w:rsidP="6E6975A5" w:rsidRDefault="6E6975A5" w14:paraId="4D4D5683" w14:textId="059432BB">
          <w:pPr>
            <w:pStyle w:val="Encabezado"/>
            <w:ind w:right="-115"/>
            <w:jc w:val="right"/>
          </w:pPr>
        </w:p>
      </w:tc>
    </w:tr>
  </w:tbl>
  <w:p w:rsidR="6E6975A5" w:rsidP="6E6975A5" w:rsidRDefault="6E6975A5" w14:paraId="1933FF0F" w14:textId="7E1B11F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7B8B" w:rsidRDefault="005D7B8B" w14:paraId="411E0C1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5718" w:rsidP="004F1A07" w:rsidRDefault="00525718" w14:paraId="09269FF1" w14:textId="77777777">
      <w:pPr>
        <w:spacing w:after="0" w:line="240" w:lineRule="auto"/>
      </w:pPr>
      <w:r>
        <w:separator/>
      </w:r>
    </w:p>
  </w:footnote>
  <w:footnote w:type="continuationSeparator" w:id="0">
    <w:p w:rsidR="00525718" w:rsidP="004F1A07" w:rsidRDefault="00525718" w14:paraId="0CD955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p w:rsidR="00583892" w:rsidRDefault="00971CEE" w14:paraId="121CDFD9" w14:textId="58EA2EA4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88960" behindDoc="0" locked="0" layoutInCell="1" allowOverlap="1" wp14:anchorId="6D3376B4" wp14:editId="72926780">
          <wp:simplePos x="0" y="0"/>
          <wp:positionH relativeFrom="margin">
            <wp:posOffset>4344670</wp:posOffset>
          </wp:positionH>
          <wp:positionV relativeFrom="margin">
            <wp:posOffset>-967631</wp:posOffset>
          </wp:positionV>
          <wp:extent cx="2066290" cy="560705"/>
          <wp:effectExtent l="0" t="0" r="0" b="0"/>
          <wp:wrapNone/>
          <wp:docPr id="796725983" name="Imagen 7967259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E6975A5" w:rsidTr="6E6975A5" w14:paraId="65D2BCF9" w14:textId="77777777">
      <w:trPr>
        <w:trHeight w:val="300"/>
      </w:trPr>
      <w:tc>
        <w:tcPr>
          <w:tcW w:w="3305" w:type="dxa"/>
        </w:tcPr>
        <w:p w:rsidR="6E6975A5" w:rsidP="6E6975A5" w:rsidRDefault="6E6975A5" w14:paraId="281B7E96" w14:textId="7FC86C64">
          <w:pPr>
            <w:pStyle w:val="Encabezado"/>
            <w:ind w:left="-115"/>
          </w:pPr>
        </w:p>
      </w:tc>
      <w:tc>
        <w:tcPr>
          <w:tcW w:w="3305" w:type="dxa"/>
        </w:tcPr>
        <w:p w:rsidR="6E6975A5" w:rsidP="6E6975A5" w:rsidRDefault="6E6975A5" w14:paraId="235045BB" w14:textId="488D72D4">
          <w:pPr>
            <w:pStyle w:val="Encabezado"/>
            <w:jc w:val="center"/>
          </w:pPr>
        </w:p>
      </w:tc>
      <w:tc>
        <w:tcPr>
          <w:tcW w:w="3305" w:type="dxa"/>
        </w:tcPr>
        <w:p w:rsidR="6E6975A5" w:rsidP="6E6975A5" w:rsidRDefault="6E6975A5" w14:paraId="1AD716C6" w14:textId="676A5B9A">
          <w:pPr>
            <w:pStyle w:val="Encabezado"/>
            <w:ind w:right="-115"/>
            <w:jc w:val="right"/>
          </w:pPr>
        </w:p>
      </w:tc>
    </w:tr>
  </w:tbl>
  <w:p w:rsidR="6E6975A5" w:rsidP="6E6975A5" w:rsidRDefault="6E6975A5" w14:paraId="0ED9D182" w14:textId="30C283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E6975A5" w:rsidTr="6E6975A5" w14:paraId="7D9638A6" w14:textId="77777777">
      <w:trPr>
        <w:trHeight w:val="300"/>
      </w:trPr>
      <w:tc>
        <w:tcPr>
          <w:tcW w:w="3305" w:type="dxa"/>
        </w:tcPr>
        <w:p w:rsidR="6E6975A5" w:rsidP="6E6975A5" w:rsidRDefault="6E6975A5" w14:paraId="0B1E514C" w14:textId="14F412C5">
          <w:pPr>
            <w:pStyle w:val="Encabezado"/>
            <w:ind w:left="-115"/>
          </w:pPr>
        </w:p>
      </w:tc>
      <w:tc>
        <w:tcPr>
          <w:tcW w:w="3305" w:type="dxa"/>
        </w:tcPr>
        <w:p w:rsidR="6E6975A5" w:rsidP="6E6975A5" w:rsidRDefault="6E6975A5" w14:paraId="6111B3B1" w14:textId="190304AB">
          <w:pPr>
            <w:pStyle w:val="Encabezado"/>
            <w:jc w:val="center"/>
          </w:pPr>
        </w:p>
      </w:tc>
      <w:tc>
        <w:tcPr>
          <w:tcW w:w="3305" w:type="dxa"/>
        </w:tcPr>
        <w:p w:rsidR="6E6975A5" w:rsidP="6E6975A5" w:rsidRDefault="6E6975A5" w14:paraId="2F5FE0A9" w14:textId="3933C4E9">
          <w:pPr>
            <w:pStyle w:val="Encabezado"/>
            <w:ind w:right="-115"/>
            <w:jc w:val="right"/>
          </w:pPr>
        </w:p>
      </w:tc>
    </w:tr>
  </w:tbl>
  <w:p w:rsidR="6E6975A5" w:rsidP="6E6975A5" w:rsidRDefault="6E6975A5" w14:paraId="36494BA6" w14:textId="20FF1D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0C5D"/>
    <w:multiLevelType w:val="multilevel"/>
    <w:tmpl w:val="EB72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C51CBD"/>
    <w:multiLevelType w:val="hybridMultilevel"/>
    <w:tmpl w:val="7B6C770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1C3B34"/>
    <w:multiLevelType w:val="hybridMultilevel"/>
    <w:tmpl w:val="E0769A6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C504F4"/>
    <w:multiLevelType w:val="multilevel"/>
    <w:tmpl w:val="53CC297A"/>
    <w:lvl w:ilvl="0">
      <w:start w:val="1"/>
      <w:numFmt w:val="bullet"/>
      <w:lvlText w:val=""/>
      <w:lvlJc w:val="left"/>
      <w:pPr>
        <w:tabs>
          <w:tab w:val="num" w:pos="-1512"/>
        </w:tabs>
        <w:ind w:left="-1512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92"/>
        </w:tabs>
        <w:ind w:left="-792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68274C"/>
    <w:multiLevelType w:val="hybridMultilevel"/>
    <w:tmpl w:val="70C0D17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9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hint="default" w:ascii="Wingdings" w:hAnsi="Wingdings"/>
      </w:rPr>
    </w:lvl>
  </w:abstractNum>
  <w:abstractNum w:abstractNumId="10" w15:restartNumberingAfterBreak="0">
    <w:nsid w:val="41547D89"/>
    <w:multiLevelType w:val="multilevel"/>
    <w:tmpl w:val="8AF42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B31D43"/>
    <w:multiLevelType w:val="multilevel"/>
    <w:tmpl w:val="85B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B050CD5"/>
    <w:multiLevelType w:val="multilevel"/>
    <w:tmpl w:val="E68E7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45595"/>
    <w:multiLevelType w:val="hybridMultilevel"/>
    <w:tmpl w:val="FEBE5DA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B990C2F"/>
    <w:multiLevelType w:val="multilevel"/>
    <w:tmpl w:val="2230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77CE6A4A"/>
    <w:multiLevelType w:val="hybridMultilevel"/>
    <w:tmpl w:val="E3CEEB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F1D4C"/>
    <w:multiLevelType w:val="multilevel"/>
    <w:tmpl w:val="5336CBB2"/>
    <w:lvl w:ilvl="0">
      <w:start w:val="1"/>
      <w:numFmt w:val="bullet"/>
      <w:lvlText w:val=""/>
      <w:lvlJc w:val="left"/>
      <w:pPr>
        <w:tabs>
          <w:tab w:val="num" w:pos="-1140"/>
        </w:tabs>
        <w:ind w:left="-11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20"/>
        </w:tabs>
        <w:ind w:left="-42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hint="default" w:ascii="Symbol" w:hAnsi="Symbol"/>
        <w:sz w:val="20"/>
      </w:rPr>
    </w:lvl>
  </w:abstractNum>
  <w:num w:numId="1" w16cid:durableId="585531134">
    <w:abstractNumId w:val="6"/>
  </w:num>
  <w:num w:numId="2" w16cid:durableId="230969819">
    <w:abstractNumId w:val="9"/>
  </w:num>
  <w:num w:numId="3" w16cid:durableId="1887446037">
    <w:abstractNumId w:val="11"/>
  </w:num>
  <w:num w:numId="4" w16cid:durableId="1181121136">
    <w:abstractNumId w:val="4"/>
  </w:num>
  <w:num w:numId="5" w16cid:durableId="483788680">
    <w:abstractNumId w:val="8"/>
  </w:num>
  <w:num w:numId="6" w16cid:durableId="1685128870">
    <w:abstractNumId w:val="1"/>
  </w:num>
  <w:num w:numId="7" w16cid:durableId="1558130851">
    <w:abstractNumId w:val="0"/>
  </w:num>
  <w:num w:numId="8" w16cid:durableId="705913019">
    <w:abstractNumId w:val="10"/>
  </w:num>
  <w:num w:numId="9" w16cid:durableId="394474179">
    <w:abstractNumId w:val="13"/>
  </w:num>
  <w:num w:numId="10" w16cid:durableId="340162388">
    <w:abstractNumId w:val="17"/>
  </w:num>
  <w:num w:numId="11" w16cid:durableId="458770128">
    <w:abstractNumId w:val="12"/>
  </w:num>
  <w:num w:numId="12" w16cid:durableId="1574927176">
    <w:abstractNumId w:val="5"/>
  </w:num>
  <w:num w:numId="13" w16cid:durableId="1028415111">
    <w:abstractNumId w:val="15"/>
  </w:num>
  <w:num w:numId="14" w16cid:durableId="645597434">
    <w:abstractNumId w:val="2"/>
  </w:num>
  <w:num w:numId="15" w16cid:durableId="2093234488">
    <w:abstractNumId w:val="14"/>
  </w:num>
  <w:num w:numId="16" w16cid:durableId="1221211615">
    <w:abstractNumId w:val="16"/>
  </w:num>
  <w:num w:numId="17" w16cid:durableId="910433782">
    <w:abstractNumId w:val="3"/>
  </w:num>
  <w:num w:numId="18" w16cid:durableId="687409916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36E88"/>
    <w:rsid w:val="00057541"/>
    <w:rsid w:val="000A6102"/>
    <w:rsid w:val="000B0D93"/>
    <w:rsid w:val="000B4EE3"/>
    <w:rsid w:val="000C6E41"/>
    <w:rsid w:val="000E3DD9"/>
    <w:rsid w:val="000F29A4"/>
    <w:rsid w:val="00101BE9"/>
    <w:rsid w:val="00115089"/>
    <w:rsid w:val="00122430"/>
    <w:rsid w:val="001422D1"/>
    <w:rsid w:val="00147282"/>
    <w:rsid w:val="00161A35"/>
    <w:rsid w:val="00173699"/>
    <w:rsid w:val="00173E92"/>
    <w:rsid w:val="001B4CE8"/>
    <w:rsid w:val="001F0A1E"/>
    <w:rsid w:val="001F6534"/>
    <w:rsid w:val="00204426"/>
    <w:rsid w:val="00214DA9"/>
    <w:rsid w:val="00215B23"/>
    <w:rsid w:val="00220E71"/>
    <w:rsid w:val="0022496A"/>
    <w:rsid w:val="00231062"/>
    <w:rsid w:val="00241DB1"/>
    <w:rsid w:val="00263DCB"/>
    <w:rsid w:val="002664C7"/>
    <w:rsid w:val="002736B7"/>
    <w:rsid w:val="00283159"/>
    <w:rsid w:val="00290F70"/>
    <w:rsid w:val="002A04D4"/>
    <w:rsid w:val="002A27E0"/>
    <w:rsid w:val="002D34D6"/>
    <w:rsid w:val="0030501B"/>
    <w:rsid w:val="00306B8D"/>
    <w:rsid w:val="00317E2F"/>
    <w:rsid w:val="00347C3B"/>
    <w:rsid w:val="003669A2"/>
    <w:rsid w:val="00383628"/>
    <w:rsid w:val="003B7D3F"/>
    <w:rsid w:val="003C23CD"/>
    <w:rsid w:val="003C77E4"/>
    <w:rsid w:val="003D0152"/>
    <w:rsid w:val="003E5066"/>
    <w:rsid w:val="004018DF"/>
    <w:rsid w:val="00432718"/>
    <w:rsid w:val="00445A4F"/>
    <w:rsid w:val="00451CAD"/>
    <w:rsid w:val="00452762"/>
    <w:rsid w:val="00453CF4"/>
    <w:rsid w:val="004A7D4F"/>
    <w:rsid w:val="004A7EA3"/>
    <w:rsid w:val="004B0DEA"/>
    <w:rsid w:val="004C68F9"/>
    <w:rsid w:val="004D05F5"/>
    <w:rsid w:val="004F1A07"/>
    <w:rsid w:val="00517FFC"/>
    <w:rsid w:val="00525718"/>
    <w:rsid w:val="005263FF"/>
    <w:rsid w:val="005426FF"/>
    <w:rsid w:val="00545327"/>
    <w:rsid w:val="005557B4"/>
    <w:rsid w:val="00563770"/>
    <w:rsid w:val="00583892"/>
    <w:rsid w:val="005B71AE"/>
    <w:rsid w:val="005C2A04"/>
    <w:rsid w:val="005D1AC3"/>
    <w:rsid w:val="005D5D8F"/>
    <w:rsid w:val="005D7B8B"/>
    <w:rsid w:val="005F107F"/>
    <w:rsid w:val="005F21DD"/>
    <w:rsid w:val="00616CAD"/>
    <w:rsid w:val="00620812"/>
    <w:rsid w:val="0062759D"/>
    <w:rsid w:val="006409EA"/>
    <w:rsid w:val="00652AD6"/>
    <w:rsid w:val="0065508A"/>
    <w:rsid w:val="0067245D"/>
    <w:rsid w:val="006749D8"/>
    <w:rsid w:val="00694AD5"/>
    <w:rsid w:val="006A4DF3"/>
    <w:rsid w:val="006B1635"/>
    <w:rsid w:val="006D3918"/>
    <w:rsid w:val="006D7336"/>
    <w:rsid w:val="006F52D3"/>
    <w:rsid w:val="006F6199"/>
    <w:rsid w:val="007149E0"/>
    <w:rsid w:val="00716388"/>
    <w:rsid w:val="0073023A"/>
    <w:rsid w:val="00761548"/>
    <w:rsid w:val="007647AE"/>
    <w:rsid w:val="007856A3"/>
    <w:rsid w:val="00793B5B"/>
    <w:rsid w:val="00795717"/>
    <w:rsid w:val="007D135D"/>
    <w:rsid w:val="007D4205"/>
    <w:rsid w:val="00835397"/>
    <w:rsid w:val="00852D0B"/>
    <w:rsid w:val="008536BE"/>
    <w:rsid w:val="00855386"/>
    <w:rsid w:val="0086645B"/>
    <w:rsid w:val="00877DA1"/>
    <w:rsid w:val="00886159"/>
    <w:rsid w:val="008879B1"/>
    <w:rsid w:val="00892032"/>
    <w:rsid w:val="008C2278"/>
    <w:rsid w:val="008C26B4"/>
    <w:rsid w:val="008E17DF"/>
    <w:rsid w:val="008E33EC"/>
    <w:rsid w:val="008F0142"/>
    <w:rsid w:val="008F36E0"/>
    <w:rsid w:val="0094777E"/>
    <w:rsid w:val="00953DB5"/>
    <w:rsid w:val="00954CC0"/>
    <w:rsid w:val="009611E8"/>
    <w:rsid w:val="00970DA9"/>
    <w:rsid w:val="00971CEE"/>
    <w:rsid w:val="00973280"/>
    <w:rsid w:val="009A45B5"/>
    <w:rsid w:val="009A4D13"/>
    <w:rsid w:val="009A7652"/>
    <w:rsid w:val="009B1257"/>
    <w:rsid w:val="009B703C"/>
    <w:rsid w:val="009C76C4"/>
    <w:rsid w:val="009F76BD"/>
    <w:rsid w:val="00A117E1"/>
    <w:rsid w:val="00A22BA3"/>
    <w:rsid w:val="00A30355"/>
    <w:rsid w:val="00A34AFF"/>
    <w:rsid w:val="00A50897"/>
    <w:rsid w:val="00A97FAF"/>
    <w:rsid w:val="00AC7E78"/>
    <w:rsid w:val="00AD655D"/>
    <w:rsid w:val="00AE5714"/>
    <w:rsid w:val="00AF1B2A"/>
    <w:rsid w:val="00B26994"/>
    <w:rsid w:val="00B352B3"/>
    <w:rsid w:val="00B4235A"/>
    <w:rsid w:val="00B70F8F"/>
    <w:rsid w:val="00B83580"/>
    <w:rsid w:val="00B94BB9"/>
    <w:rsid w:val="00BA661B"/>
    <w:rsid w:val="00BB56F9"/>
    <w:rsid w:val="00BC7CCA"/>
    <w:rsid w:val="00BE75A8"/>
    <w:rsid w:val="00C06AEE"/>
    <w:rsid w:val="00C10CD1"/>
    <w:rsid w:val="00C148E8"/>
    <w:rsid w:val="00C4282A"/>
    <w:rsid w:val="00C44FAD"/>
    <w:rsid w:val="00C66182"/>
    <w:rsid w:val="00C677FA"/>
    <w:rsid w:val="00C76476"/>
    <w:rsid w:val="00C83447"/>
    <w:rsid w:val="00CA5A66"/>
    <w:rsid w:val="00CC16E4"/>
    <w:rsid w:val="00CD0140"/>
    <w:rsid w:val="00CD7279"/>
    <w:rsid w:val="00CE53DB"/>
    <w:rsid w:val="00CF6757"/>
    <w:rsid w:val="00D05E2E"/>
    <w:rsid w:val="00D1434B"/>
    <w:rsid w:val="00D16427"/>
    <w:rsid w:val="00D3346D"/>
    <w:rsid w:val="00D54FDE"/>
    <w:rsid w:val="00E05D9E"/>
    <w:rsid w:val="00E63541"/>
    <w:rsid w:val="00E85320"/>
    <w:rsid w:val="00E86514"/>
    <w:rsid w:val="00E92505"/>
    <w:rsid w:val="00EA1FF1"/>
    <w:rsid w:val="00EA22DE"/>
    <w:rsid w:val="00EA7403"/>
    <w:rsid w:val="00ED605C"/>
    <w:rsid w:val="00ED7196"/>
    <w:rsid w:val="00F01F39"/>
    <w:rsid w:val="00F25EF5"/>
    <w:rsid w:val="00F32218"/>
    <w:rsid w:val="00F616BC"/>
    <w:rsid w:val="00F80FBE"/>
    <w:rsid w:val="00FA1CF5"/>
    <w:rsid w:val="00FC2811"/>
    <w:rsid w:val="00FE60BA"/>
    <w:rsid w:val="00FE7E69"/>
    <w:rsid w:val="0517771D"/>
    <w:rsid w:val="143FFACB"/>
    <w:rsid w:val="144848AF"/>
    <w:rsid w:val="1818263E"/>
    <w:rsid w:val="256C238A"/>
    <w:rsid w:val="33C23718"/>
    <w:rsid w:val="36239EAD"/>
    <w:rsid w:val="382F3732"/>
    <w:rsid w:val="38D73FF1"/>
    <w:rsid w:val="41C7E726"/>
    <w:rsid w:val="47CE019A"/>
    <w:rsid w:val="4F0ED39C"/>
    <w:rsid w:val="5B94DEAB"/>
    <w:rsid w:val="661BC98B"/>
    <w:rsid w:val="6AA676BD"/>
    <w:rsid w:val="6D44CBBA"/>
    <w:rsid w:val="6E6975A5"/>
    <w:rsid w:val="73BDD95F"/>
    <w:rsid w:val="7C485537"/>
    <w:rsid w:val="7C7CDB7A"/>
    <w:rsid w:val="7E1E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styleId="TtuloCar" w:customStyle="1">
    <w:name w:val="Título Car"/>
    <w:aliases w:val="Título-portada Car"/>
    <w:basedOn w:val="Fuentedeprrafopredeter"/>
    <w:link w:val="Ttulo"/>
    <w:uiPriority w:val="10"/>
    <w:rsid w:val="00E05D9E"/>
    <w:rPr>
      <w:rFonts w:ascii="Arial" w:hAnsi="Arial" w:eastAsiaTheme="majorEastAsia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Bajada-portada" w:customStyle="1">
    <w:name w:val="Bajada-portada"/>
    <w:basedOn w:val="Normal"/>
    <w:qFormat/>
    <w:rsid w:val="00E05D9E"/>
    <w:rPr>
      <w:kern w:val="0"/>
      <w:sz w:val="44"/>
      <w14:ligatures w14:val="none"/>
    </w:rPr>
  </w:style>
  <w:style w:type="paragraph" w:styleId="carrera1" w:customStyle="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styleId="carrera1Car" w:customStyle="1">
    <w:name w:val="carrera1 Car"/>
    <w:basedOn w:val="TtuloCar"/>
    <w:link w:val="carrera1"/>
    <w:rsid w:val="0094777E"/>
    <w:rPr>
      <w:rFonts w:ascii="Arial" w:hAnsi="Arial" w:eastAsiaTheme="majorEastAsia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styleId="carrera2" w:customStyle="1">
    <w:name w:val="carrera2"/>
    <w:link w:val="carrera2Car"/>
    <w:qFormat/>
    <w:rsid w:val="0094777E"/>
    <w:pPr>
      <w:spacing w:line="240" w:lineRule="auto"/>
      <w:ind w:left="0"/>
    </w:pPr>
    <w:rPr>
      <w:rFonts w:ascii="Arial" w:hAnsi="Arial" w:eastAsiaTheme="majorEastAsia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styleId="carrera2Car" w:customStyle="1">
    <w:name w:val="carrera2 Car"/>
    <w:basedOn w:val="carrera1Car"/>
    <w:link w:val="carrera2"/>
    <w:rsid w:val="0094777E"/>
    <w:rPr>
      <w:rFonts w:ascii="Arial" w:hAnsi="Arial" w:eastAsiaTheme="majorEastAsia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styleId="Ttulo1Car" w:customStyle="1">
    <w:name w:val="Título 1 Car"/>
    <w:basedOn w:val="Fuentedeprrafopredeter"/>
    <w:link w:val="Ttulo1"/>
    <w:uiPriority w:val="9"/>
    <w:rsid w:val="00241DB1"/>
    <w:rPr>
      <w:rFonts w:ascii="Arial" w:hAnsi="Arial" w:eastAsiaTheme="majorEastAsia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F1A07"/>
  </w:style>
  <w:style w:type="paragraph" w:styleId="Ttulocabeceraypie" w:customStyle="1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styleId="PrrafodelistaCar" w:customStyle="1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styleId="Ttulo2Car" w:customStyle="1">
    <w:name w:val="Título 2 Car"/>
    <w:basedOn w:val="Fuentedeprrafopredeter"/>
    <w:link w:val="Ttulo2"/>
    <w:uiPriority w:val="9"/>
    <w:rsid w:val="0065508A"/>
    <w:rPr>
      <w:rFonts w:ascii="Arial" w:hAnsi="Arial" w:eastAsiaTheme="majorEastAsia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styleId="paragraph" w:customStyle="1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kern w:val="0"/>
      <w:szCs w:val="24"/>
      <w:lang w:eastAsia="es-CL"/>
      <w14:ligatures w14:val="none"/>
    </w:rPr>
  </w:style>
  <w:style w:type="paragraph" w:styleId="titulo-tabla" w:customStyle="1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styleId="eop" w:customStyle="1">
    <w:name w:val="eop"/>
    <w:basedOn w:val="Fuentedeprrafopredeter"/>
    <w:rsid w:val="006F6199"/>
  </w:style>
  <w:style w:type="character" w:styleId="titulo-tablaCar" w:customStyle="1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styleId="texto-tabla" w:customStyle="1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styleId="Avisolegal" w:customStyle="1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styleId="BajadaTtulo" w:customStyle="1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styleId="Epgrafe" w:customStyle="1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styleId="normaltextrun" w:customStyle="1">
    <w:name w:val="normaltextrun"/>
    <w:basedOn w:val="Fuentedeprrafopredeter"/>
    <w:rsid w:val="00545327"/>
  </w:style>
  <w:style w:type="character" w:styleId="Mencinsinresolver">
    <w:name w:val="Unresolved Mention"/>
    <w:basedOn w:val="Fuentedeprrafopredeter"/>
    <w:uiPriority w:val="99"/>
    <w:semiHidden/>
    <w:unhideWhenUsed/>
    <w:rsid w:val="00852D0B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F21DD"/>
    <w:pPr>
      <w:spacing w:after="0" w:line="240" w:lineRule="auto"/>
      <w:ind w:left="0"/>
    </w:pPr>
    <w:rPr>
      <w:rFonts w:ascii="Arial" w:hAnsi="Arial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4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2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image" Target="media/image5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11/relationships/people" Target="people.xml" Id="rId24" /><Relationship Type="http://schemas.openxmlformats.org/officeDocument/2006/relationships/numbering" Target="numbering.xml" Id="rId5" /><Relationship Type="http://schemas.openxmlformats.org/officeDocument/2006/relationships/hyperlink" Target="https://pseint.sourceforge.net/index.php?page=descargas.php" TargetMode="Externa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Relationship Type="http://schemas.openxmlformats.org/officeDocument/2006/relationships/footer" Target="footer3.xml" Id="rId22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2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F650D7-53E1-4555-BCDC-AEA38FAC5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Carmen Soler E.</dc:creator>
  <keywords/>
  <dc:description/>
  <lastModifiedBy>Maria Jose Medina C.</lastModifiedBy>
  <revision>160</revision>
  <dcterms:created xsi:type="dcterms:W3CDTF">2023-09-21T19:33:00.0000000Z</dcterms:created>
  <dcterms:modified xsi:type="dcterms:W3CDTF">2025-02-19T11:40:29.9652807Z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